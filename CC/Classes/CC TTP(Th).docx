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ghtList-Accent4"/>
        <w:tblW w:w="9923" w:type="dxa"/>
        <w:jc w:val="left"/>
        <w:tblInd w:w="-601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ind w:firstLine="307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Mehran University of Engineering and Technology, Jamshoro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firstLine="307"/>
              <w:jc w:val="right"/>
              <w:rPr>
                <w:b w:val="false"/>
                <w:b w:val="false"/>
                <w:i/>
                <w:i/>
                <w:sz w:val="16"/>
                <w:szCs w:val="16"/>
              </w:rPr>
            </w:pPr>
            <w:r>
              <w:rPr>
                <w:b w:val="false"/>
                <w:bCs/>
                <w:i/>
                <w:sz w:val="16"/>
                <w:szCs w:val="16"/>
                <w:lang w:val="en-US"/>
              </w:rPr>
              <w:t>FRM-003/00/QSP-004</w:t>
            </w:r>
          </w:p>
          <w:p>
            <w:pPr>
              <w:pStyle w:val="Normal"/>
              <w:spacing w:lineRule="auto" w:line="240" w:before="0" w:after="0"/>
              <w:ind w:firstLine="307"/>
              <w:jc w:val="right"/>
              <w:rPr>
                <w:bCs/>
                <w:lang w:val="en-US"/>
              </w:rPr>
            </w:pPr>
            <w:r>
              <w:rPr>
                <w:b w:val="false"/>
                <w:bCs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b w:val="false"/>
                <w:bCs/>
                <w:i/>
                <w:sz w:val="16"/>
                <w:szCs w:val="16"/>
                <w:lang w:val="en-US"/>
              </w:rPr>
              <w:t>Dec, 01, 2001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LightList-Accent4"/>
        <w:tblW w:w="9923" w:type="dxa"/>
        <w:jc w:val="left"/>
        <w:tblInd w:w="-601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7"/>
        <w:gridCol w:w="1293"/>
        <w:gridCol w:w="974"/>
        <w:gridCol w:w="1"/>
        <w:gridCol w:w="2091"/>
        <w:gridCol w:w="1"/>
        <w:gridCol w:w="1844"/>
        <w:gridCol w:w="15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2" w:type="dxa"/>
            <w:gridSpan w:val="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Tentative Teaching Plan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2" w:type="dxa"/>
            <w:gridSpan w:val="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Department of Software Engineering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 of Teacher</w:t>
            </w:r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Ms. Mariam Memon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Course Name</w:t>
            </w:r>
          </w:p>
        </w:tc>
        <w:tc>
          <w:tcPr>
            <w:tcW w:w="22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Cloud Computing</w:t>
            </w:r>
          </w:p>
        </w:tc>
        <w:tc>
          <w:tcPr>
            <w:tcW w:w="209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343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SW425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Batch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F16SW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>
              <w:rPr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2" w:type="dxa"/>
            <w:gridSpan w:val="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Semester Start Date     1</w:t>
            </w:r>
            <w:r>
              <w:rPr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June  2020        Semester End Date 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LightList-Accent4"/>
        <w:tblW w:w="9923" w:type="dxa"/>
        <w:jc w:val="left"/>
        <w:tblInd w:w="-601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0"/>
        <w:gridCol w:w="1725"/>
        <w:gridCol w:w="4074"/>
        <w:gridCol w:w="1"/>
        <w:gridCol w:w="2409"/>
        <w:gridCol w:w="1"/>
        <w:gridCol w:w="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4"/>
                <w:lang w:val="en-US"/>
              </w:rPr>
              <w:t>#</w:t>
            </w:r>
          </w:p>
        </w:tc>
        <w:tc>
          <w:tcPr>
            <w:tcW w:w="172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4"/>
                <w:lang w:val="en-US"/>
              </w:rPr>
              <w:t>Topic</w:t>
            </w:r>
          </w:p>
        </w:tc>
        <w:tc>
          <w:tcPr>
            <w:tcW w:w="407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4"/>
                <w:lang w:val="en-US"/>
              </w:rPr>
              <w:t>Learning Outcome</w:t>
            </w:r>
          </w:p>
        </w:tc>
        <w:tc>
          <w:tcPr>
            <w:tcW w:w="241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Delivery Method</w:t>
            </w:r>
          </w:p>
        </w:tc>
        <w:tc>
          <w:tcPr>
            <w:tcW w:w="99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Lecture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2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Cloud Computing</w:t>
            </w:r>
          </w:p>
        </w:tc>
        <w:tc>
          <w:tcPr>
            <w:tcW w:w="40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Introduction, Cloud Systems, Cloud Systems Characteristics, Goals and Challenges, Cloud Data</w:t>
            </w:r>
          </w:p>
        </w:tc>
        <w:tc>
          <w:tcPr>
            <w:tcW w:w="24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Lecture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1132" w:hRule="atLeast"/>
        </w:trPr>
        <w:tc>
          <w:tcPr>
            <w:tcW w:w="7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72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exact" w:line="264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Service Models; SAAS, PAAS, IAAS, XAAS; Deployment Models; Public, Pravate, Hybrid, Community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Lecture &amp; Discussion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11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72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407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exact" w:line="264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 xml:space="preserve">Enabling Technologies; Virtualization, WEB 2.0, SOA, Distributed Computing, Utitlity Computing Networks, etc.  </w:t>
            </w:r>
          </w:p>
        </w:tc>
        <w:tc>
          <w:tcPr>
            <w:tcW w:w="24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7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ins w:id="0" w:author="Sajjad" w:date="2019-09-17T19:26:00Z">
              <w:r>
                <w:rPr>
                  <w:b/>
                  <w:bCs/>
                  <w:sz w:val="24"/>
                  <w:szCs w:val="24"/>
                  <w:lang w:val="en-US"/>
                </w:rPr>
                <w:t xml:space="preserve">                   </w:t>
              </w:r>
            </w:ins>
          </w:p>
          <w:p>
            <w:pPr>
              <w:pStyle w:val="Normal"/>
              <w:widowControl w:val="false"/>
              <w:spacing w:lineRule="exact" w:line="264" w:before="0" w:after="0"/>
              <w:jc w:val="both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Distributed Computing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</w:t>
            </w:r>
            <w:r>
              <w:rPr/>
              <w:t>ecome familiar with distributed computing distributed systems, goals of distributed computing, distributed data and databases, example applications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Lecture, Discussion 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 w:val="false"/>
              <w:spacing w:lineRule="exact" w:line="264" w:before="0" w:after="0"/>
              <w:jc w:val="both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725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exact" w:line="264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</w:r>
          </w:p>
        </w:tc>
        <w:tc>
          <w:tcPr>
            <w:tcW w:w="40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Parallel processing, Grid computing, Cluster computing,  Cloud computing, Flynn’s Taxonomy and Thread programming models</w:t>
            </w:r>
          </w:p>
        </w:tc>
        <w:tc>
          <w:tcPr>
            <w:tcW w:w="24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Lecture &amp; Discussion</w:t>
            </w:r>
          </w:p>
        </w:tc>
        <w:tc>
          <w:tcPr>
            <w:tcW w:w="9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7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exact" w:line="264" w:before="0" w:after="0"/>
              <w:jc w:val="both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725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exact" w:line="264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Inter process communication, Event synchronization, Asynchronous vs synchronous operations, Blocking, Deadlocks and Timeouts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Lecture, Discussion &amp; Tasks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Distributed Objects</w:t>
            </w:r>
          </w:p>
        </w:tc>
        <w:tc>
          <w:tcPr>
            <w:tcW w:w="4075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Introduction to RMI, Stubs, Skeletons, Remote Reference, Locating remote or distributed objects</w:t>
            </w:r>
          </w:p>
        </w:tc>
        <w:tc>
          <w:tcPr>
            <w:tcW w:w="24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&amp; Discussion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Application Development using RMI</w:t>
            </w:r>
          </w:p>
        </w:tc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Defining remote interface, Implementing remote interface, writing client and server, registering distributed objects.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&amp; Discussion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RMI other considerations and CORBA</w:t>
            </w:r>
          </w:p>
        </w:tc>
        <w:tc>
          <w:tcPr>
            <w:tcW w:w="4075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RMI over IIOP, RMI callbacks, CORBA, CORBA vs. RMI-IIOP</w:t>
            </w:r>
          </w:p>
        </w:tc>
        <w:tc>
          <w:tcPr>
            <w:tcW w:w="24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Naming and Directory Services</w:t>
            </w:r>
          </w:p>
        </w:tc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Introduction to Naming and Directory Services, Introduction to Java Naming and Directory Service (JNDI)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Introduction to XML and XML Validation</w:t>
            </w:r>
          </w:p>
        </w:tc>
        <w:tc>
          <w:tcPr>
            <w:tcW w:w="4075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Well-formed XML, DTDs and Schemas for XML Validation</w:t>
            </w:r>
          </w:p>
        </w:tc>
        <w:tc>
          <w:tcPr>
            <w:tcW w:w="24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 xml:space="preserve">Introduction to XML Web Services </w:t>
            </w:r>
          </w:p>
        </w:tc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Introduction to SOAP, WSDL, UDDI and other service standards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JSPs and Servlets</w:t>
            </w:r>
          </w:p>
        </w:tc>
        <w:tc>
          <w:tcPr>
            <w:tcW w:w="4075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Servlet terminology, API lifecycle, JSP request and response, Sessions</w:t>
            </w:r>
          </w:p>
        </w:tc>
        <w:tc>
          <w:tcPr>
            <w:tcW w:w="24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725" w:type="dxa"/>
            <w:tcBorders>
              <w:top w:val="nil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Introduction to Spring Framework</w:t>
            </w:r>
          </w:p>
        </w:tc>
        <w:tc>
          <w:tcPr>
            <w:tcW w:w="407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Spring framework architecture and modules</w:t>
            </w:r>
          </w:p>
        </w:tc>
        <w:tc>
          <w:tcPr>
            <w:tcW w:w="241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7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Spring MVC</w:t>
            </w:r>
          </w:p>
        </w:tc>
        <w:tc>
          <w:tcPr>
            <w:tcW w:w="407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Spring MVC lifecycle, Directory structure, example application</w:t>
            </w:r>
          </w:p>
        </w:tc>
        <w:tc>
          <w:tcPr>
            <w:tcW w:w="241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725" w:type="dxa"/>
            <w:tcBorders>
              <w:top w:val="nil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/>
            </w:pPr>
            <w:r>
              <w:rPr/>
              <w:t>Application development using Spring MVC</w:t>
            </w:r>
          </w:p>
        </w:tc>
        <w:tc>
          <w:tcPr>
            <w:tcW w:w="407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Applications using multiple View pages, multiple controllers, model interface</w:t>
            </w:r>
            <w:bookmarkStart w:id="0" w:name="_GoBack"/>
            <w:bookmarkEnd w:id="0"/>
          </w:p>
        </w:tc>
        <w:tc>
          <w:tcPr>
            <w:tcW w:w="241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80" w:hanging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7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sz w:val="22"/>
              </w:rPr>
            </w:pPr>
            <w:r>
              <w:rPr>
                <w:sz w:val="22"/>
              </w:rPr>
              <w:t xml:space="preserve">Spring JDBC </w:t>
            </w:r>
          </w:p>
        </w:tc>
        <w:tc>
          <w:tcPr>
            <w:tcW w:w="407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Introduction to Spring JDBC template and sample application using CRUD</w:t>
            </w:r>
          </w:p>
        </w:tc>
        <w:tc>
          <w:tcPr>
            <w:tcW w:w="241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80" w:hanging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725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sz w:val="22"/>
              </w:rPr>
            </w:pPr>
            <w:r>
              <w:rPr>
                <w:sz w:val="22"/>
              </w:rPr>
              <w:t>Virtualizationand Privacy</w:t>
            </w:r>
          </w:p>
        </w:tc>
        <w:tc>
          <w:tcPr>
            <w:tcW w:w="407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Implementing virtualization in cloud computing envirnment</w:t>
            </w:r>
          </w:p>
        </w:tc>
        <w:tc>
          <w:tcPr>
            <w:tcW w:w="241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80" w:hanging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725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07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Identifying security and privacy issues in cloud computing</w:t>
            </w:r>
          </w:p>
        </w:tc>
        <w:tc>
          <w:tcPr>
            <w:tcW w:w="241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  <w:szCs w:val="24"/>
                <w:lang w:val="en-US"/>
              </w:rPr>
              <w:t>Lecture and Discussion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LightList-Accent4"/>
        <w:tblW w:w="9923" w:type="dxa"/>
        <w:jc w:val="left"/>
        <w:tblInd w:w="-601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59"/>
        <w:gridCol w:w="3331"/>
        <w:gridCol w:w="33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3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Signature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/>
                <w:i/>
                <w:sz w:val="24"/>
                <w:szCs w:val="24"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Signature of Teacher</w:t>
            </w:r>
          </w:p>
        </w:tc>
        <w:tc>
          <w:tcPr>
            <w:tcW w:w="3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Dated</w:t>
            </w:r>
            <w:r>
              <w:rPr>
                <w:sz w:val="24"/>
                <w:szCs w:val="24"/>
                <w:lang w:val="en-US"/>
              </w:rPr>
              <w:t xml:space="preserve">: </w:t>
            </w:r>
          </w:p>
        </w:tc>
      </w:tr>
      <w:tr>
        <w:trPr/>
        <w:tc>
          <w:tcPr>
            <w:tcW w:w="32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 w:val="false"/>
                <w:bCs/>
                <w:i/>
                <w:sz w:val="24"/>
                <w:szCs w:val="24"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Remarks of DMRC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Dated</w:t>
            </w:r>
            <w:r>
              <w:rPr>
                <w:sz w:val="24"/>
                <w:szCs w:val="24"/>
                <w:lang w:val="en-US"/>
              </w:rPr>
              <w:t xml:space="preserve">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 w:val="false"/>
                <w:bCs/>
                <w:i/>
                <w:sz w:val="24"/>
                <w:szCs w:val="24"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Signature of Chairman</w:t>
            </w:r>
          </w:p>
        </w:tc>
        <w:tc>
          <w:tcPr>
            <w:tcW w:w="3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Dated</w:t>
            </w:r>
            <w:r>
              <w:rPr>
                <w:sz w:val="24"/>
                <w:szCs w:val="24"/>
                <w:lang w:val="en-US"/>
              </w:rPr>
              <w:t xml:space="preserve">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2ec"/>
    <w:pPr>
      <w:widowControl/>
      <w:bidi w:val="0"/>
      <w:spacing w:lineRule="auto" w:line="259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2ec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ec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2ec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2ec"/>
    <w:pPr>
      <w:keepNext w:val="true"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2ec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2ec"/>
    <w:pPr>
      <w:keepNext w:val="true"/>
      <w:keepLines/>
      <w:spacing w:before="4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2ec"/>
    <w:pPr>
      <w:keepNext w:val="true"/>
      <w:keepLines/>
      <w:spacing w:before="4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2ec"/>
    <w:pPr>
      <w:keepNext w:val="true"/>
      <w:keepLines/>
      <w:spacing w:before="4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2ec"/>
    <w:pPr>
      <w:keepNext w:val="true"/>
      <w:keepLines/>
      <w:spacing w:before="4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44061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902ec"/>
    <w:rPr>
      <w:rFonts w:ascii="Segoe UI" w:hAnsi="Segoe UI" w:eastAsia="" w:cs="Segoe UI" w:eastAsiaTheme="minorEastAsia"/>
      <w:sz w:val="18"/>
      <w:szCs w:val="18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color w:val="244061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caps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i/>
      <w:iCs/>
      <w:caps/>
      <w:color w:val="244061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b/>
      <w:bCs/>
      <w:color w:val="244061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color w:val="244061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i/>
      <w:iCs/>
      <w:color w:val="244061" w:themeColor="accent1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caps/>
      <w:color w:val="1F497D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02ec"/>
    <w:rPr>
      <w:b/>
      <w:bCs/>
    </w:rPr>
  </w:style>
  <w:style w:type="character" w:styleId="Emphasis">
    <w:name w:val="Emphasis"/>
    <w:basedOn w:val="DefaultParagraphFont"/>
    <w:uiPriority w:val="20"/>
    <w:qFormat/>
    <w:rsid w:val="008902ec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8902ec"/>
    <w:rPr>
      <w:color w:val="1F497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902ec"/>
    <w:rPr>
      <w:rFonts w:ascii="Calibri Light" w:hAnsi="Calibri Light" w:eastAsia="" w:cs="Times New Roman"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02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02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02ec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8902e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02ec"/>
    <w:rPr>
      <w:b/>
      <w:bCs/>
      <w:smallCaps/>
      <w:spacing w:val="10"/>
    </w:rPr>
  </w:style>
  <w:style w:type="character" w:styleId="BodyTextChar" w:customStyle="1">
    <w:name w:val="Body Text Char"/>
    <w:basedOn w:val="DefaultParagraphFont"/>
    <w:link w:val="BodyText"/>
    <w:uiPriority w:val="1"/>
    <w:semiHidden/>
    <w:qFormat/>
    <w:rsid w:val="003d3dbb"/>
    <w:rPr>
      <w:rFonts w:ascii="Times New Roman" w:hAnsi="Times New Roman" w:eastAsia="Times New Roman" w:cs="Times New Roman"/>
      <w:sz w:val="23"/>
      <w:szCs w:val="23"/>
      <w:lang w:val="en-US" w:bidi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3d3dbb"/>
    <w:pPr>
      <w:widowControl w:val="false"/>
      <w:spacing w:lineRule="auto" w:line="240" w:before="0" w:after="0"/>
      <w:ind w:left="1371" w:hanging="360"/>
    </w:pPr>
    <w:rPr>
      <w:rFonts w:ascii="Times New Roman" w:hAnsi="Times New Roman" w:eastAsia="Times New Roman" w:cs="Times New Roman"/>
      <w:sz w:val="23"/>
      <w:szCs w:val="23"/>
      <w:lang w:val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02ec"/>
    <w:pPr/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902ec"/>
    <w:pPr>
      <w:spacing w:lineRule="auto" w:line="240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02ec"/>
    <w:pPr>
      <w:spacing w:lineRule="auto" w:line="204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2ec"/>
    <w:pPr>
      <w:spacing w:lineRule="auto" w:line="240" w:before="0" w:after="240"/>
    </w:pPr>
    <w:rPr>
      <w:rFonts w:ascii="Calibri Light" w:hAnsi="Calibri Light" w:eastAsia="" w:cs="Times New Roman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8902ec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8902ec"/>
    <w:pPr>
      <w:spacing w:before="120" w:after="120"/>
      <w:ind w:left="720" w:hanging="0"/>
    </w:pPr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2ec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2ec"/>
    <w:pPr/>
    <w:rPr/>
  </w:style>
  <w:style w:type="paragraph" w:styleId="ListParagraph">
    <w:name w:val="List Paragraph"/>
    <w:basedOn w:val="Normal"/>
    <w:uiPriority w:val="34"/>
    <w:qFormat/>
    <w:rsid w:val="002526e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8902ec"/>
    <w:pPr>
      <w:spacing w:after="0" w:line="240" w:lineRule="auto"/>
    </w:pPr>
    <w:rPr>
      <w:lang w:val="en-US"/>
      <w:sz w:val="24"/>
      <w:szCs w:val="24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E48600D35BB46A9D8C19737D6E703" ma:contentTypeVersion="0" ma:contentTypeDescription="Create a new document." ma:contentTypeScope="" ma:versionID="061365feb5a221f662ce002a83bb71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FC87E-A7C2-4DF3-B644-B664F8078F2A}"/>
</file>

<file path=customXml/itemProps2.xml><?xml version="1.0" encoding="utf-8"?>
<ds:datastoreItem xmlns:ds="http://schemas.openxmlformats.org/officeDocument/2006/customXml" ds:itemID="{015798BF-48BD-452B-B923-309F64CD7E1A}"/>
</file>

<file path=customXml/itemProps3.xml><?xml version="1.0" encoding="utf-8"?>
<ds:datastoreItem xmlns:ds="http://schemas.openxmlformats.org/officeDocument/2006/customXml" ds:itemID="{2E65DE7F-3C31-423E-912A-9EF548D22A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LibreOffice/6.0.7.3$Linux_X86_64 LibreOffice_project/00m0$Build-3</Application>
  <Pages>3</Pages>
  <Words>401</Words>
  <Characters>2537</Characters>
  <CharactersWithSpaces>2871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Iftikhar</dc:creator>
  <dc:description/>
  <cp:lastModifiedBy/>
  <cp:revision>4</cp:revision>
  <dcterms:created xsi:type="dcterms:W3CDTF">2020-05-13T07:04:00Z</dcterms:created>
  <dcterms:modified xsi:type="dcterms:W3CDTF">2020-05-29T10:06:09Z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0x010100C23E48600D35BB46A9D8C19737D6E703</vt:lpwstr>
  </property>
</Properties>
</file>